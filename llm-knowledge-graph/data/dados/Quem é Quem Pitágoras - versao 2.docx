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87A" w:rsidRPr="007E6AF6" w:rsidRDefault="00717C7F" w:rsidP="0085287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Quem </w:t>
      </w:r>
      <w:proofErr w:type="gramStart"/>
      <w:r>
        <w:rPr>
          <w:b/>
          <w:sz w:val="28"/>
          <w:szCs w:val="28"/>
          <w:u w:val="single"/>
        </w:rPr>
        <w:t>é Quem</w:t>
      </w:r>
      <w:proofErr w:type="gramEnd"/>
      <w:r>
        <w:rPr>
          <w:b/>
          <w:sz w:val="28"/>
          <w:szCs w:val="28"/>
          <w:u w:val="single"/>
        </w:rPr>
        <w:t xml:space="preserve"> – </w:t>
      </w:r>
      <w:r w:rsidRPr="007E6AF6">
        <w:rPr>
          <w:b/>
          <w:sz w:val="28"/>
          <w:szCs w:val="28"/>
          <w:u w:val="single"/>
        </w:rPr>
        <w:t xml:space="preserve">Operação </w:t>
      </w:r>
      <w:r>
        <w:rPr>
          <w:b/>
          <w:sz w:val="28"/>
          <w:szCs w:val="28"/>
          <w:u w:val="single"/>
        </w:rPr>
        <w:t>Pitágoras</w:t>
      </w:r>
      <w:r w:rsidR="00203EEB">
        <w:rPr>
          <w:b/>
          <w:sz w:val="28"/>
          <w:szCs w:val="28"/>
          <w:u w:val="single"/>
        </w:rPr>
        <w:t xml:space="preserve"> </w:t>
      </w:r>
    </w:p>
    <w:p w:rsidR="0085287A" w:rsidRPr="007E6AF6" w:rsidRDefault="0085287A">
      <w:pPr>
        <w:rPr>
          <w:sz w:val="28"/>
          <w:szCs w:val="28"/>
        </w:rPr>
      </w:pPr>
    </w:p>
    <w:p w:rsidR="0085287A" w:rsidRPr="00717C7F" w:rsidRDefault="00717C7F" w:rsidP="00717C7F">
      <w:pPr>
        <w:jc w:val="both"/>
        <w:rPr>
          <w:i/>
          <w:color w:val="FF0000"/>
        </w:rPr>
      </w:pPr>
      <w:r>
        <w:rPr>
          <w:i/>
          <w:color w:val="FF0000"/>
        </w:rPr>
        <w:t xml:space="preserve">Este material é </w:t>
      </w:r>
      <w:r w:rsidRPr="00717C7F">
        <w:rPr>
          <w:b/>
          <w:i/>
          <w:color w:val="FF0000"/>
          <w:u w:val="single"/>
        </w:rPr>
        <w:t>sigiloso</w:t>
      </w:r>
      <w:r>
        <w:rPr>
          <w:i/>
          <w:color w:val="FF0000"/>
        </w:rPr>
        <w:t xml:space="preserve"> e tem por objetivo elencar as pessoas supostamente envolvidas no âmbito da operação. Ao fim dos trabalhos, este documento deverá ser </w:t>
      </w:r>
      <w:r w:rsidRPr="00717C7F">
        <w:rPr>
          <w:b/>
          <w:i/>
          <w:color w:val="FF0000"/>
          <w:u w:val="single"/>
        </w:rPr>
        <w:t>obrigatoriamente</w:t>
      </w:r>
      <w:r>
        <w:rPr>
          <w:i/>
          <w:color w:val="FF0000"/>
        </w:rPr>
        <w:t xml:space="preserve"> entregue ao Superintendente ou ao Coordenador da operação,</w:t>
      </w:r>
    </w:p>
    <w:p w:rsidR="0085287A" w:rsidRPr="007E6AF6" w:rsidRDefault="0085287A" w:rsidP="0085287A">
      <w:pPr>
        <w:jc w:val="center"/>
        <w:rPr>
          <w:i/>
          <w:sz w:val="28"/>
          <w:szCs w:val="28"/>
        </w:rPr>
      </w:pPr>
    </w:p>
    <w:p w:rsidR="0085287A" w:rsidRDefault="0085287A">
      <w:pPr>
        <w:rPr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15"/>
        <w:gridCol w:w="6208"/>
      </w:tblGrid>
      <w:tr w:rsidR="00F566A7" w:rsidRPr="00E45B93" w:rsidTr="001F66CD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  <w:vAlign w:val="center"/>
          </w:tcPr>
          <w:p w:rsidR="00F566A7" w:rsidRPr="00717C7F" w:rsidRDefault="00F566A7" w:rsidP="00717C7F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717C7F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  <w:vAlign w:val="center"/>
          </w:tcPr>
          <w:p w:rsidR="00717C7F" w:rsidRDefault="0009642A" w:rsidP="002C3109">
            <w:pPr>
              <w:jc w:val="center"/>
              <w:rPr>
                <w:b/>
              </w:rPr>
            </w:pPr>
            <w:r w:rsidRPr="0009642A">
              <w:rPr>
                <w:b/>
              </w:rPr>
              <w:t>MARCIO FERNANDO LESSA MAGALHÃES</w:t>
            </w:r>
          </w:p>
          <w:p w:rsidR="00717C7F" w:rsidRDefault="00717C7F" w:rsidP="002C3109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1A6476" w:rsidRPr="001A6476">
              <w:rPr>
                <w:b/>
              </w:rPr>
              <w:t>352.071.754-91</w:t>
            </w:r>
          </w:p>
        </w:tc>
        <w:tc>
          <w:tcPr>
            <w:tcW w:w="6208" w:type="dxa"/>
            <w:vMerge w:val="restart"/>
            <w:vAlign w:val="center"/>
          </w:tcPr>
          <w:p w:rsidR="00717C7F" w:rsidRPr="00E85F6D" w:rsidRDefault="00E85F6D" w:rsidP="00717C7F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Agente público</w:t>
            </w:r>
            <w:r w:rsidR="00717C7F" w:rsidRPr="006B4A8B">
              <w:rPr>
                <w:b/>
              </w:rPr>
              <w:t xml:space="preserve">: </w:t>
            </w:r>
            <w:r w:rsidR="001A6476">
              <w:t>Não</w:t>
            </w:r>
          </w:p>
          <w:p w:rsidR="00717C7F" w:rsidRDefault="00E85F6D" w:rsidP="001A647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="00717C7F" w:rsidRPr="006B4A8B">
              <w:rPr>
                <w:b/>
              </w:rPr>
              <w:t xml:space="preserve">: </w:t>
            </w:r>
            <w:r w:rsidR="001A6476">
              <w:t>Possivelmente, um dos principais articuladores do esquema investigado.</w:t>
            </w:r>
            <w:r w:rsidR="00717C7F" w:rsidRPr="00D31110">
              <w:t xml:space="preserve"> </w:t>
            </w:r>
            <w:r w:rsidR="00884961">
              <w:t>Nas dispensas vencidas pela BIOÉTICA as propostas eram praticamente iguais</w:t>
            </w:r>
            <w:r w:rsidR="009F0F58">
              <w:t xml:space="preserve"> </w:t>
            </w:r>
            <w:r w:rsidR="009F0F58" w:rsidRPr="009F0F58">
              <w:rPr>
                <w:color w:val="FF0000"/>
              </w:rPr>
              <w:t>às do Instituo APOIO</w:t>
            </w:r>
            <w:ins w:id="0" w:author="Nelton Martins Yin Filho" w:date="2019-08-13T16:25:00Z">
              <w:r w:rsidR="000A1FE2">
                <w:rPr>
                  <w:color w:val="FF0000"/>
                </w:rPr>
                <w:t xml:space="preserve">, </w:t>
              </w:r>
              <w:r w:rsidR="000A1FE2" w:rsidRPr="000A1FE2">
                <w:rPr>
                  <w:color w:val="FF0000"/>
                </w:rPr>
                <w:t>CARLOS TUR</w:t>
              </w:r>
            </w:ins>
            <w:ins w:id="1" w:author="Nelton Martins Yin Filho" w:date="2019-08-13T16:28:00Z">
              <w:r w:rsidR="000A1FE2">
                <w:rPr>
                  <w:color w:val="FF0000"/>
                </w:rPr>
                <w:t>,</w:t>
              </w:r>
            </w:ins>
            <w:ins w:id="2" w:author="Nelton Martins Yin Filho" w:date="2019-08-13T16:25:00Z">
              <w:r w:rsidR="000A1FE2">
                <w:rPr>
                  <w:color w:val="FF0000"/>
                </w:rPr>
                <w:t xml:space="preserve"> </w:t>
              </w:r>
              <w:r w:rsidR="000A1FE2" w:rsidRPr="000A1FE2">
                <w:rPr>
                  <w:color w:val="FF0000"/>
                </w:rPr>
                <w:t>PROCÓPIO TRANSPORTES</w:t>
              </w:r>
            </w:ins>
            <w:ins w:id="3" w:author="Nelton Martins Yin Filho" w:date="2019-08-13T16:28:00Z">
              <w:r w:rsidR="000A1FE2">
                <w:rPr>
                  <w:color w:val="FF0000"/>
                </w:rPr>
                <w:t xml:space="preserve"> e </w:t>
              </w:r>
              <w:r w:rsidR="000A1FE2" w:rsidRPr="000A1FE2">
                <w:rPr>
                  <w:color w:val="FF0000"/>
                </w:rPr>
                <w:t>JF DOS SANTOS TRANSPORT</w:t>
              </w:r>
              <w:r w:rsidR="000A1FE2">
                <w:rPr>
                  <w:color w:val="FF0000"/>
                </w:rPr>
                <w:t>E</w:t>
              </w:r>
            </w:ins>
            <w:r w:rsidR="00884961">
              <w:t>. Também há evidências de fraudes na execução dos contratos.</w:t>
            </w:r>
          </w:p>
          <w:p w:rsidR="00E85F6D" w:rsidRDefault="00E85F6D" w:rsidP="001A647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1A6476">
              <w:t xml:space="preserve">É o presidente da </w:t>
            </w:r>
            <w:r w:rsidR="001A6476" w:rsidRPr="001A6476">
              <w:rPr>
                <w:b/>
              </w:rPr>
              <w:t>BIOÉTICA</w:t>
            </w:r>
            <w:r w:rsidR="001A6476">
              <w:t xml:space="preserve"> e Ex-Diretor do Instituto </w:t>
            </w:r>
            <w:r w:rsidR="001A6476" w:rsidRPr="001A6476">
              <w:rPr>
                <w:b/>
              </w:rPr>
              <w:t>APOIO</w:t>
            </w:r>
            <w:r w:rsidR="001A6476">
              <w:t>.</w:t>
            </w:r>
          </w:p>
          <w:p w:rsidR="00E85F6D" w:rsidRPr="00E85F6D" w:rsidRDefault="00E85F6D" w:rsidP="001A647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Medidas cautelares concedidas</w:t>
            </w:r>
            <w:r>
              <w:t xml:space="preserve">: </w:t>
            </w:r>
            <w:r w:rsidR="00284C26">
              <w:t>Busca e Apreensão + Prisão Preventiva.</w:t>
            </w:r>
          </w:p>
        </w:tc>
      </w:tr>
      <w:tr w:rsidR="00DE2A1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  <w:vAlign w:val="center"/>
          </w:tcPr>
          <w:p w:rsidR="00DE2A14" w:rsidRPr="006B4A8B" w:rsidRDefault="008E0A84" w:rsidP="00717C7F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761482" cy="1761482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542" cy="1782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DE2A14" w:rsidRPr="006B4A8B" w:rsidRDefault="00DE2A14" w:rsidP="003E3F0E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F566A7" w:rsidRPr="00E45B93" w:rsidTr="006E1AB9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F566A7" w:rsidRPr="00717C7F" w:rsidRDefault="00F566A7" w:rsidP="00A25906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717C7F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  <w:vAlign w:val="center"/>
          </w:tcPr>
          <w:p w:rsidR="00717C7F" w:rsidRDefault="004971C3" w:rsidP="002C3109">
            <w:pPr>
              <w:jc w:val="center"/>
              <w:rPr>
                <w:noProof/>
              </w:rPr>
            </w:pPr>
            <w:r w:rsidRPr="004971C3">
              <w:rPr>
                <w:b/>
              </w:rPr>
              <w:t xml:space="preserve">GERIVALDO AMARAL SILVA </w:t>
            </w:r>
            <w:r w:rsidR="00717C7F" w:rsidRPr="00DE2A14">
              <w:rPr>
                <w:b/>
              </w:rPr>
              <w:t xml:space="preserve">CPF: </w:t>
            </w:r>
            <w:r w:rsidRPr="004971C3">
              <w:rPr>
                <w:b/>
              </w:rPr>
              <w:t>022.760.314-17</w:t>
            </w:r>
          </w:p>
        </w:tc>
        <w:tc>
          <w:tcPr>
            <w:tcW w:w="6208" w:type="dxa"/>
            <w:vMerge w:val="restart"/>
            <w:vAlign w:val="center"/>
          </w:tcPr>
          <w:p w:rsidR="00E85F6D" w:rsidRPr="00E85F6D" w:rsidRDefault="00E85F6D" w:rsidP="00E85F6D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 xml:space="preserve">: </w:t>
            </w:r>
            <w:r w:rsidR="00831164">
              <w:t xml:space="preserve">Servidor </w:t>
            </w:r>
            <w:r w:rsidR="00AC4BD4">
              <w:t>licenciado</w:t>
            </w:r>
            <w:r w:rsidR="00831164">
              <w:t xml:space="preserve"> da SEDUC.</w:t>
            </w:r>
          </w:p>
          <w:p w:rsidR="00E85F6D" w:rsidRDefault="00E85F6D" w:rsidP="00E85F6D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 xml:space="preserve">: </w:t>
            </w:r>
            <w:r w:rsidR="00831164">
              <w:t>Ocupou simultaneamente atribuições na SEDUC e na contratada BIOÉTICA.</w:t>
            </w:r>
          </w:p>
          <w:p w:rsidR="00831164" w:rsidRDefault="00E85F6D" w:rsidP="0083116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831164">
              <w:t xml:space="preserve">É Ex-Presidente da </w:t>
            </w:r>
            <w:r w:rsidR="00831164" w:rsidRPr="00831164">
              <w:rPr>
                <w:b/>
              </w:rPr>
              <w:t>BIOÉTICA</w:t>
            </w:r>
            <w:r w:rsidR="00831164">
              <w:t xml:space="preserve">. Atualmente, é supervisor administrativo dessa Oscip. Também, já trabalhou para a Oscip Santa Fé, que tem mesmo número telefônico da </w:t>
            </w:r>
            <w:r w:rsidR="00831164" w:rsidRPr="00831164">
              <w:rPr>
                <w:b/>
              </w:rPr>
              <w:t>APOIO</w:t>
            </w:r>
            <w:r w:rsidR="00831164">
              <w:t>.</w:t>
            </w:r>
          </w:p>
          <w:p w:rsidR="00717C7F" w:rsidRPr="006B4A8B" w:rsidRDefault="00E85F6D" w:rsidP="00E85F6D">
            <w:pPr>
              <w:pStyle w:val="Normal1"/>
              <w:snapToGrid w:val="0"/>
              <w:spacing w:line="360" w:lineRule="auto"/>
              <w:contextualSpacing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 xml:space="preserve">: </w:t>
            </w:r>
            <w:r w:rsidR="00831164">
              <w:t>Busca e Apreensão + Prisão Preventiva.</w:t>
            </w:r>
          </w:p>
        </w:tc>
      </w:tr>
      <w:tr w:rsidR="00717C7F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717C7F" w:rsidRPr="006B4A8B" w:rsidRDefault="00717C7F" w:rsidP="00A25906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717C7F" w:rsidRPr="006B4A8B" w:rsidRDefault="00717C7F" w:rsidP="00A25906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F566A7" w:rsidRPr="00E45B93" w:rsidTr="00222BB1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F566A7" w:rsidRPr="00717C7F" w:rsidRDefault="00F566A7" w:rsidP="00A25906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49491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494914" w:rsidRDefault="00C660D7" w:rsidP="00A25906">
            <w:pPr>
              <w:jc w:val="center"/>
              <w:rPr>
                <w:b/>
              </w:rPr>
            </w:pPr>
            <w:r w:rsidRPr="00C660D7">
              <w:rPr>
                <w:b/>
              </w:rPr>
              <w:t>REGINALDO FERREIRA DA SILVA</w:t>
            </w:r>
          </w:p>
          <w:p w:rsidR="00494914" w:rsidRDefault="00494914" w:rsidP="00A25906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C660D7">
              <w:rPr>
                <w:b/>
              </w:rPr>
              <w:t>163.543.384-34</w:t>
            </w:r>
          </w:p>
        </w:tc>
        <w:tc>
          <w:tcPr>
            <w:tcW w:w="6208" w:type="dxa"/>
            <w:vMerge w:val="restart"/>
            <w:vAlign w:val="center"/>
          </w:tcPr>
          <w:p w:rsidR="00C660D7" w:rsidRPr="00E85F6D" w:rsidRDefault="00C660D7" w:rsidP="00E8043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 xml:space="preserve">: </w:t>
            </w:r>
            <w:r>
              <w:t>Não.</w:t>
            </w:r>
          </w:p>
          <w:p w:rsidR="00C660D7" w:rsidRDefault="00C660D7" w:rsidP="00E8043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>
              <w:t xml:space="preserve"> Presidente da COOPEAL.</w:t>
            </w:r>
            <w:r w:rsidR="00884961">
              <w:t xml:space="preserve"> </w:t>
            </w:r>
            <w:r>
              <w:t xml:space="preserve">Nas dispensas vencidas por essa cooperativa, as propostas </w:t>
            </w:r>
            <w:r w:rsidR="00884961">
              <w:t>das participantes</w:t>
            </w:r>
            <w:ins w:id="4" w:author="Nelton Martins Yin Filho" w:date="2019-08-13T16:20:00Z">
              <w:r w:rsidR="000A1FE2">
                <w:t xml:space="preserve"> PALMÁCEAS e </w:t>
              </w:r>
            </w:ins>
            <w:ins w:id="5" w:author="Nelton Martins Yin Filho" w:date="2019-08-13T16:23:00Z">
              <w:r w:rsidR="000A1FE2" w:rsidRPr="000A1FE2">
                <w:t>LEILTON LOPES CALHEIROS – ME</w:t>
              </w:r>
            </w:ins>
            <w:r w:rsidR="00884961">
              <w:t xml:space="preserve"> tinham diversas similaridades</w:t>
            </w:r>
            <w:r>
              <w:t>.</w:t>
            </w:r>
          </w:p>
          <w:p w:rsidR="00C660D7" w:rsidRDefault="00C660D7" w:rsidP="00C660D7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 xml:space="preserve">É Presidente da </w:t>
            </w:r>
            <w:r w:rsidR="00E80430">
              <w:rPr>
                <w:b/>
              </w:rPr>
              <w:t>COOPEAL</w:t>
            </w:r>
            <w:r>
              <w:t>.</w:t>
            </w:r>
          </w:p>
          <w:p w:rsidR="00494914" w:rsidRPr="00E85F6D" w:rsidRDefault="00C660D7" w:rsidP="00E8043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Preventiva.</w:t>
            </w:r>
          </w:p>
        </w:tc>
      </w:tr>
      <w:tr w:rsidR="0049491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494914" w:rsidRPr="006B4A8B" w:rsidRDefault="00494914" w:rsidP="00A25906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494914" w:rsidRPr="006B4A8B" w:rsidRDefault="00494914" w:rsidP="00A25906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F566A7" w:rsidRPr="00E45B93" w:rsidTr="0032285F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F566A7" w:rsidRPr="00717C7F" w:rsidRDefault="00F566A7" w:rsidP="00A25906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49491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494914" w:rsidRDefault="00E80430" w:rsidP="00A25906">
            <w:pPr>
              <w:jc w:val="center"/>
              <w:rPr>
                <w:b/>
              </w:rPr>
            </w:pPr>
            <w:r w:rsidRPr="00E80430">
              <w:rPr>
                <w:b/>
              </w:rPr>
              <w:lastRenderedPageBreak/>
              <w:t>SERGIO PAULO CALDAS NEWTON</w:t>
            </w:r>
          </w:p>
          <w:p w:rsidR="00494914" w:rsidRDefault="00494914" w:rsidP="00A25906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E80430" w:rsidRPr="00E80430">
              <w:rPr>
                <w:b/>
              </w:rPr>
              <w:t>007.624.644-29</w:t>
            </w:r>
          </w:p>
        </w:tc>
        <w:tc>
          <w:tcPr>
            <w:tcW w:w="6208" w:type="dxa"/>
            <w:vMerge w:val="restart"/>
            <w:vAlign w:val="center"/>
          </w:tcPr>
          <w:p w:rsidR="00E80430" w:rsidRPr="00E85F6D" w:rsidRDefault="00E80430" w:rsidP="00E8043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 xml:space="preserve">: </w:t>
            </w:r>
            <w:r>
              <w:t>Secretário Executivo de Gestão Interna da SEDUC.</w:t>
            </w:r>
          </w:p>
          <w:p w:rsidR="00E80430" w:rsidRDefault="00E80430" w:rsidP="00E8043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>
              <w:t xml:space="preserve"> </w:t>
            </w:r>
            <w:r w:rsidR="00EE2049">
              <w:t>Participação importante no esquema investigado, agindo para direcionar as contratações e afrontando pareceres jurídicos da PGE</w:t>
            </w:r>
            <w:r>
              <w:t>.</w:t>
            </w:r>
          </w:p>
          <w:p w:rsidR="00E80430" w:rsidRDefault="00E80430" w:rsidP="00E8043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EE2049">
              <w:t>Não identificada</w:t>
            </w:r>
            <w:r>
              <w:t>.</w:t>
            </w:r>
          </w:p>
          <w:p w:rsidR="00494914" w:rsidRPr="006B4A8B" w:rsidRDefault="00E80430" w:rsidP="00E80430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Preventiva.</w:t>
            </w:r>
          </w:p>
        </w:tc>
      </w:tr>
      <w:tr w:rsidR="0049491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494914" w:rsidRPr="006B4A8B" w:rsidRDefault="006521CB" w:rsidP="00A25906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604407" cy="1992538"/>
                  <wp:effectExtent l="0" t="0" r="0" b="825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366" cy="2014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494914" w:rsidRPr="006B4A8B" w:rsidRDefault="00494914" w:rsidP="00A25906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F566A7" w:rsidRPr="00E45B93" w:rsidTr="00FB7407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F566A7" w:rsidRPr="00717C7F" w:rsidRDefault="00F566A7" w:rsidP="00A25906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1F397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1F3974" w:rsidRDefault="001F3974" w:rsidP="001F3974">
            <w:pPr>
              <w:jc w:val="center"/>
              <w:rPr>
                <w:b/>
              </w:rPr>
            </w:pPr>
            <w:r w:rsidRPr="00AE2188">
              <w:rPr>
                <w:b/>
              </w:rPr>
              <w:t>JESSICA MAYARA TRAJANO DE ALMEIDA</w:t>
            </w:r>
          </w:p>
          <w:p w:rsidR="001F3974" w:rsidRDefault="001F3974" w:rsidP="001F397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Pr="00AE2188">
              <w:rPr>
                <w:b/>
              </w:rPr>
              <w:t>087.064.114-01</w:t>
            </w:r>
          </w:p>
        </w:tc>
        <w:tc>
          <w:tcPr>
            <w:tcW w:w="6208" w:type="dxa"/>
            <w:vMerge w:val="restart"/>
            <w:vAlign w:val="center"/>
          </w:tcPr>
          <w:p w:rsidR="001F3974" w:rsidRPr="008D6A3B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8D6A3B">
              <w:t>Ocupou cargo comissionado na SEDUC (Assessor Especial) e foi Presidente da CETRE</w:t>
            </w:r>
            <w:r w:rsidR="000F0B97">
              <w:t xml:space="preserve"> – Comissão Especial do Transporte Escolar.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0F0B97">
              <w:t xml:space="preserve"> </w:t>
            </w:r>
            <w:r w:rsidR="00B15F22">
              <w:t>Foi responsável pela elaboração de Termos de Referências e condução de dispensas de licitação na SEDUC.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1F397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1F3974" w:rsidRPr="006B4A8B" w:rsidRDefault="001A64EB" w:rsidP="001F397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733433" cy="2199781"/>
                  <wp:effectExtent l="0" t="0" r="63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351" cy="2236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1F3974" w:rsidRPr="00E45B93" w:rsidTr="00671C54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1F3974" w:rsidRPr="00717C7F" w:rsidRDefault="001F3974" w:rsidP="001F397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1F397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1F3974" w:rsidRDefault="001F3974" w:rsidP="001F3974">
            <w:pPr>
              <w:jc w:val="center"/>
              <w:rPr>
                <w:b/>
              </w:rPr>
            </w:pPr>
            <w:r w:rsidRPr="001F3974">
              <w:rPr>
                <w:b/>
              </w:rPr>
              <w:t xml:space="preserve">TÉRCIO ALEXANDRE DA SILVA </w:t>
            </w:r>
          </w:p>
          <w:p w:rsidR="001F3974" w:rsidRDefault="001F3974" w:rsidP="001F397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Pr="001F3974">
              <w:rPr>
                <w:b/>
              </w:rPr>
              <w:t>025.976.934-73</w:t>
            </w:r>
          </w:p>
        </w:tc>
        <w:tc>
          <w:tcPr>
            <w:tcW w:w="6208" w:type="dxa"/>
            <w:vMerge w:val="restart"/>
            <w:vAlign w:val="center"/>
          </w:tcPr>
          <w:p w:rsidR="001F3974" w:rsidRP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CA49C8" w:rsidRPr="00CA49C8">
              <w:t>Assessor Especial na SEDUC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CA49C8">
              <w:t xml:space="preserve"> Juntamente com Sérgio Newton, teve importante atuação no favorecimento da BIOÉTICA.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  <w:bookmarkStart w:id="6" w:name="_GoBack"/>
            <w:bookmarkEnd w:id="6"/>
          </w:p>
        </w:tc>
      </w:tr>
      <w:tr w:rsidR="001F397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1F3974" w:rsidRPr="006B4A8B" w:rsidRDefault="00775A58" w:rsidP="001F397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912948" cy="2018737"/>
                  <wp:effectExtent l="0" t="0" r="0" b="63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093" cy="2043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1F3974" w:rsidRPr="00E45B93" w:rsidTr="00FA1B36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1F3974" w:rsidRPr="00717C7F" w:rsidRDefault="001F3974" w:rsidP="001F397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1F397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1F3974" w:rsidRDefault="001F3974" w:rsidP="001F3974">
            <w:pPr>
              <w:jc w:val="center"/>
              <w:rPr>
                <w:b/>
              </w:rPr>
            </w:pPr>
            <w:r w:rsidRPr="001F3974">
              <w:rPr>
                <w:b/>
              </w:rPr>
              <w:t>WAGNER MORAIS DE LIMA</w:t>
            </w:r>
          </w:p>
          <w:p w:rsidR="001F3974" w:rsidRDefault="001F3974" w:rsidP="001F397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Pr="001F3974">
              <w:rPr>
                <w:b/>
              </w:rPr>
              <w:t>041.820.524-80</w:t>
            </w:r>
          </w:p>
        </w:tc>
        <w:tc>
          <w:tcPr>
            <w:tcW w:w="6208" w:type="dxa"/>
            <w:vMerge w:val="restart"/>
            <w:vAlign w:val="center"/>
          </w:tcPr>
          <w:p w:rsidR="001F3974" w:rsidRPr="00225FD0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225FD0">
              <w:t>Presidente da AMGESP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lastRenderedPageBreak/>
              <w:t>Qualificação do envolvido</w:t>
            </w:r>
            <w:r w:rsidRPr="006B4A8B">
              <w:rPr>
                <w:b/>
              </w:rPr>
              <w:t>:</w:t>
            </w:r>
            <w:r w:rsidR="00225FD0">
              <w:t xml:space="preserve"> Presidente da AMGESP, Agência responsável pela condução das licitações no Estado. Atesta a vantajosidade da contratação para a Administração Pública.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1F3974" w:rsidRPr="00E85F6D" w:rsidRDefault="001F3974" w:rsidP="001F3974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1F397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1F3974" w:rsidRPr="006B4A8B" w:rsidRDefault="00F70903" w:rsidP="001F3974">
            <w:pPr>
              <w:jc w:val="center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739043" cy="171648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445" cy="174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1F3974" w:rsidRPr="00E45B93" w:rsidTr="0039163A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1F3974" w:rsidRPr="00717C7F" w:rsidRDefault="001F3974" w:rsidP="001F397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1F397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1F3974" w:rsidRDefault="001F3974" w:rsidP="001F3974">
            <w:pPr>
              <w:jc w:val="center"/>
              <w:rPr>
                <w:noProof/>
              </w:rPr>
            </w:pPr>
            <w:r w:rsidRPr="001F3974">
              <w:rPr>
                <w:b/>
              </w:rPr>
              <w:t xml:space="preserve">JOSÉ QUEIROZ DE OLIVEIRA </w:t>
            </w:r>
            <w:r w:rsidRPr="00DE2A14">
              <w:rPr>
                <w:b/>
              </w:rPr>
              <w:t xml:space="preserve">CPF: </w:t>
            </w:r>
            <w:r w:rsidRPr="001F3974">
              <w:rPr>
                <w:b/>
              </w:rPr>
              <w:t>140.494.905-44</w:t>
            </w:r>
          </w:p>
        </w:tc>
        <w:tc>
          <w:tcPr>
            <w:tcW w:w="6208" w:type="dxa"/>
            <w:vMerge w:val="restart"/>
            <w:vAlign w:val="center"/>
          </w:tcPr>
          <w:p w:rsidR="001F3974" w:rsidRP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442D92" w:rsidRPr="00442D92">
              <w:t>Presidente da CETRE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442D92">
              <w:t xml:space="preserve"> Atuou na elevação irregular do valor do contrato, por apostilamento, e foi responsável pela abertura de processo, Termo de Referência e pesquisa de preços manipulada.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1F397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1F3974" w:rsidRPr="006B4A8B" w:rsidRDefault="001F3974" w:rsidP="001F397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1F3974" w:rsidRPr="00E45B93" w:rsidTr="00C54A40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1F3974" w:rsidRPr="00717C7F" w:rsidRDefault="001F3974" w:rsidP="001F397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AB3C44" w:rsidRDefault="00AB3C44" w:rsidP="00AB3C44">
            <w:pPr>
              <w:jc w:val="center"/>
              <w:rPr>
                <w:b/>
              </w:rPr>
            </w:pPr>
            <w:r w:rsidRPr="001F3974">
              <w:rPr>
                <w:b/>
              </w:rPr>
              <w:t>FERNANDO HITALO XAVIER LESSA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Pr="001F3974">
              <w:rPr>
                <w:b/>
              </w:rPr>
              <w:t>011.102.244-43</w:t>
            </w:r>
          </w:p>
        </w:tc>
        <w:tc>
          <w:tcPr>
            <w:tcW w:w="6208" w:type="dxa"/>
            <w:vMerge w:val="restart"/>
            <w:vAlign w:val="center"/>
          </w:tcPr>
          <w:p w:rsidR="00AB3C44" w:rsidRPr="001F3974" w:rsidRDefault="00AB3C44" w:rsidP="00AB3C4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244599" w:rsidRPr="00244599">
              <w:t>Membro da CETRE</w:t>
            </w:r>
          </w:p>
          <w:p w:rsidR="00AB3C44" w:rsidRPr="00244599" w:rsidRDefault="00AB3C44" w:rsidP="00AB3C4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244599">
              <w:t xml:space="preserve"> </w:t>
            </w:r>
            <w:r w:rsidR="00DB7708">
              <w:t>Atesta a vantajosidade da proposta apresentada pela BIOÉTICA.</w:t>
            </w:r>
          </w:p>
          <w:p w:rsidR="00AB3C44" w:rsidRDefault="00AB3C44" w:rsidP="00AB3C4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FE5620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F77946" w:rsidRDefault="00F77946" w:rsidP="00AB3C44">
            <w:pPr>
              <w:jc w:val="center"/>
              <w:rPr>
                <w:b/>
              </w:rPr>
            </w:pPr>
            <w:r w:rsidRPr="00F77946">
              <w:rPr>
                <w:b/>
              </w:rPr>
              <w:t xml:space="preserve">CARLOS ALBERTO DE ANDRADE SANTOS 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1025BB" w:rsidRPr="001025BB">
              <w:rPr>
                <w:b/>
              </w:rPr>
              <w:t>185.355.504-53</w:t>
            </w:r>
          </w:p>
        </w:tc>
        <w:tc>
          <w:tcPr>
            <w:tcW w:w="6208" w:type="dxa"/>
            <w:vMerge w:val="restart"/>
            <w:vAlign w:val="center"/>
          </w:tcPr>
          <w:p w:rsidR="00F77946" w:rsidRPr="00B03AD9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B03AD9">
              <w:t>NÃO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B03AD9">
              <w:t xml:space="preserve"> Proprietário da empresa </w:t>
            </w:r>
            <w:r w:rsidR="00B03AD9" w:rsidRPr="00B03AD9">
              <w:rPr>
                <w:b/>
              </w:rPr>
              <w:t>CARLOS TUR</w:t>
            </w:r>
            <w:r w:rsidR="00B03AD9">
              <w:t>, que teria oferecido propostas para fraudar as dispensas de licitação.</w:t>
            </w:r>
            <w:r w:rsidR="00781D72">
              <w:t xml:space="preserve"> A empresa </w:t>
            </w:r>
            <w:r w:rsidR="00781D72" w:rsidRPr="00781D72">
              <w:rPr>
                <w:b/>
              </w:rPr>
              <w:t>CARLOS TUR</w:t>
            </w:r>
            <w:r w:rsidR="00781D72">
              <w:t xml:space="preserve"> é subcontratada pela </w:t>
            </w:r>
            <w:r w:rsidR="00781D72" w:rsidRPr="00781D72">
              <w:rPr>
                <w:b/>
              </w:rPr>
              <w:t>BIOÉTICA</w:t>
            </w:r>
            <w:r w:rsidR="00781D72">
              <w:t>, para prestar serviços não cobertos pelo Contrato (transporte para eventos).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B03AD9">
              <w:t xml:space="preserve">Proprietário da empresa </w:t>
            </w:r>
            <w:r w:rsidR="00B03AD9" w:rsidRPr="00B03AD9">
              <w:rPr>
                <w:b/>
              </w:rPr>
              <w:t>CARLOS TUR</w:t>
            </w:r>
            <w:r>
              <w:t>.</w:t>
            </w:r>
          </w:p>
          <w:p w:rsidR="00AB3C44" w:rsidRPr="006B4A8B" w:rsidRDefault="00F77946" w:rsidP="00F77946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EE34DC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1025BB" w:rsidRDefault="001025BB" w:rsidP="00AB3C44">
            <w:pPr>
              <w:jc w:val="center"/>
              <w:rPr>
                <w:b/>
              </w:rPr>
            </w:pPr>
            <w:r w:rsidRPr="001025BB">
              <w:rPr>
                <w:b/>
              </w:rPr>
              <w:t xml:space="preserve">PAULO FERNANDO VILELA DE MELO SILVA 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lastRenderedPageBreak/>
              <w:t xml:space="preserve">CPF: </w:t>
            </w:r>
            <w:r w:rsidR="001025BB" w:rsidRPr="001025BB">
              <w:rPr>
                <w:b/>
              </w:rPr>
              <w:t>018.923.714-72</w:t>
            </w:r>
          </w:p>
        </w:tc>
        <w:tc>
          <w:tcPr>
            <w:tcW w:w="6208" w:type="dxa"/>
            <w:vMerge w:val="restart"/>
            <w:vAlign w:val="center"/>
          </w:tcPr>
          <w:p w:rsidR="00F77946" w:rsidRPr="003A68A3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lastRenderedPageBreak/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A68A3">
              <w:t>Não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lastRenderedPageBreak/>
              <w:t>Qualificação do envolvido</w:t>
            </w:r>
            <w:r w:rsidRPr="006B4A8B">
              <w:rPr>
                <w:b/>
              </w:rPr>
              <w:t>:</w:t>
            </w:r>
            <w:r w:rsidR="003A68A3">
              <w:t xml:space="preserve"> Presidente do Instituto </w:t>
            </w:r>
            <w:r w:rsidR="003A68A3" w:rsidRPr="007D4660">
              <w:rPr>
                <w:b/>
              </w:rPr>
              <w:t>APOIO</w:t>
            </w:r>
            <w:r w:rsidR="003A68A3">
              <w:t xml:space="preserve">, que apresentou propostas com similaridades à proposta da BIOÉTICA. A </w:t>
            </w:r>
            <w:r w:rsidR="003A68A3" w:rsidRPr="007D4660">
              <w:rPr>
                <w:b/>
              </w:rPr>
              <w:t>APOIO</w:t>
            </w:r>
            <w:r w:rsidR="003A68A3">
              <w:t xml:space="preserve"> também prestou serviços de transporte escolar à SEDUC no período de 2006 a 2015.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3A68A3">
              <w:t xml:space="preserve">Presidente do Instituto </w:t>
            </w:r>
            <w:r w:rsidR="003A68A3" w:rsidRPr="007D4660">
              <w:rPr>
                <w:b/>
              </w:rPr>
              <w:t>APOIO</w:t>
            </w:r>
            <w:r>
              <w:t>.</w:t>
            </w:r>
          </w:p>
          <w:p w:rsidR="00AB3C44" w:rsidRPr="00E85F6D" w:rsidRDefault="00F77946" w:rsidP="00F77946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8C51FA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AB3C44" w:rsidRDefault="00D31EAB" w:rsidP="00AB3C44">
            <w:pPr>
              <w:jc w:val="center"/>
              <w:rPr>
                <w:noProof/>
              </w:rPr>
            </w:pPr>
            <w:r w:rsidRPr="00D31EAB">
              <w:rPr>
                <w:b/>
              </w:rPr>
              <w:t xml:space="preserve">LEILTON LOPES CALHEIROS </w:t>
            </w:r>
            <w:r w:rsidR="00AB3C44" w:rsidRPr="00DE2A14">
              <w:rPr>
                <w:b/>
              </w:rPr>
              <w:t xml:space="preserve">CPF: </w:t>
            </w:r>
            <w:r w:rsidRPr="00D31EAB">
              <w:rPr>
                <w:b/>
              </w:rPr>
              <w:t>411.593.814-53</w:t>
            </w:r>
          </w:p>
        </w:tc>
        <w:tc>
          <w:tcPr>
            <w:tcW w:w="6208" w:type="dxa"/>
            <w:vMerge w:val="restart"/>
            <w:vAlign w:val="center"/>
          </w:tcPr>
          <w:p w:rsidR="00F77946" w:rsidRPr="004810D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4810D6">
              <w:t>Não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4810D6">
              <w:t xml:space="preserve"> Proprietário da empresa LEILTON LOPES CALHEIROS – ME, que apresentou proposta com diversos pontos comuns às demais propostas utilizadas na dispensa de licitação que resultou na contratação da COOPEAL.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4810D6">
              <w:t>Proprietário da empresa LEILTON LOPES CALHEIROS – ME</w:t>
            </w:r>
            <w:r>
              <w:t>.</w:t>
            </w:r>
            <w:r w:rsidR="004810D6">
              <w:t xml:space="preserve"> Também, era subcontratado pela COOPEAL, para prestar serviços à SEDUC.</w:t>
            </w:r>
          </w:p>
          <w:p w:rsidR="00AB3C44" w:rsidRPr="006B4A8B" w:rsidRDefault="00F77946" w:rsidP="00F77946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494914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AB3C44" w:rsidRDefault="002C50C4" w:rsidP="00AB3C44">
            <w:pPr>
              <w:jc w:val="center"/>
              <w:rPr>
                <w:b/>
              </w:rPr>
            </w:pPr>
            <w:r w:rsidRPr="002C50C4">
              <w:rPr>
                <w:b/>
              </w:rPr>
              <w:t>LUCIANO PROCOPIO DE OLIVEIRA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2C50C4" w:rsidRPr="002C50C4">
              <w:rPr>
                <w:b/>
              </w:rPr>
              <w:t>912.264.574-87</w:t>
            </w:r>
          </w:p>
        </w:tc>
        <w:tc>
          <w:tcPr>
            <w:tcW w:w="6208" w:type="dxa"/>
            <w:vMerge w:val="restart"/>
            <w:vAlign w:val="center"/>
          </w:tcPr>
          <w:p w:rsidR="00F77946" w:rsidRPr="00D813B8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846E2">
              <w:t>Não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5846E2">
              <w:t xml:space="preserve"> Proprietário da empresa PROCÓPIO TRANSPORTES, que apresentou proposta com diversos pontos comuns às demais propostas utilizadas na dispensa de licitação que resultou na contratação da BIOÉTICA.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5846E2">
              <w:t>Proprietário da empresa PROCÓPIO TRANSPORTES</w:t>
            </w:r>
            <w:r>
              <w:t>.</w:t>
            </w:r>
          </w:p>
          <w:p w:rsidR="00AB3C44" w:rsidRPr="00E85F6D" w:rsidRDefault="00F77946" w:rsidP="00F77946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494914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2C50C4" w:rsidRDefault="002C50C4" w:rsidP="00AB3C44">
            <w:pPr>
              <w:jc w:val="center"/>
              <w:rPr>
                <w:b/>
              </w:rPr>
            </w:pPr>
            <w:r w:rsidRPr="002C50C4">
              <w:rPr>
                <w:b/>
              </w:rPr>
              <w:t>ROBERTO PAIVA PEREIRA DA SILVA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2C50C4" w:rsidRPr="002C50C4">
              <w:rPr>
                <w:b/>
              </w:rPr>
              <w:t>123.627.194-72</w:t>
            </w:r>
          </w:p>
        </w:tc>
        <w:tc>
          <w:tcPr>
            <w:tcW w:w="6208" w:type="dxa"/>
            <w:vMerge w:val="restart"/>
            <w:vAlign w:val="center"/>
          </w:tcPr>
          <w:p w:rsidR="001B3B4F" w:rsidRPr="004810D6" w:rsidRDefault="001B3B4F" w:rsidP="001B3B4F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Não</w:t>
            </w:r>
          </w:p>
          <w:p w:rsidR="001B3B4F" w:rsidRDefault="001B3B4F" w:rsidP="001B3B4F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>
              <w:t xml:space="preserve"> Proprietário da empresa </w:t>
            </w:r>
            <w:r>
              <w:lastRenderedPageBreak/>
              <w:t>PALMÁCEAS LOGICA LTDA, que apresentou proposta com diversos pontos comuns às demais propostas utilizadas na dispensa de licitação que resultou na contratação da COOPEAL.</w:t>
            </w:r>
          </w:p>
          <w:p w:rsidR="001B3B4F" w:rsidRDefault="001B3B4F" w:rsidP="001B3B4F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Proprietário da empresa PALMÁCEAS LOGICA LTDA.</w:t>
            </w:r>
          </w:p>
          <w:p w:rsidR="00AB3C44" w:rsidRPr="006B4A8B" w:rsidRDefault="001B3B4F" w:rsidP="001B3B4F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494914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AB3C44" w:rsidRDefault="002C50C4" w:rsidP="00AB3C44">
            <w:pPr>
              <w:jc w:val="center"/>
              <w:rPr>
                <w:b/>
              </w:rPr>
            </w:pPr>
            <w:r w:rsidRPr="002C50C4">
              <w:rPr>
                <w:b/>
              </w:rPr>
              <w:t>JOSE FERNANDO DOS SANTOS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2C50C4" w:rsidRPr="002C50C4">
              <w:rPr>
                <w:b/>
              </w:rPr>
              <w:t>036.868.144-04</w:t>
            </w:r>
          </w:p>
        </w:tc>
        <w:tc>
          <w:tcPr>
            <w:tcW w:w="6208" w:type="dxa"/>
            <w:vMerge w:val="restart"/>
            <w:vAlign w:val="center"/>
          </w:tcPr>
          <w:p w:rsidR="00D1305A" w:rsidRPr="00D813B8" w:rsidRDefault="00D1305A" w:rsidP="00D1305A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Não</w:t>
            </w:r>
          </w:p>
          <w:p w:rsidR="00D1305A" w:rsidRDefault="00D1305A" w:rsidP="00D1305A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>
              <w:t xml:space="preserve"> Proprietário da empresa </w:t>
            </w:r>
            <w:r w:rsidR="00E35685" w:rsidRPr="00E35685">
              <w:t>JF DOS SANTOS TRANSPORTES</w:t>
            </w:r>
            <w:r>
              <w:t>, que apresentou proposta com diversos pontos comuns às demais propostas utilizadas na dispensa de licitação que resultou na contratação da BIOÉTICA.</w:t>
            </w:r>
          </w:p>
          <w:p w:rsidR="00D1305A" w:rsidRDefault="00D1305A" w:rsidP="00D1305A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 xml:space="preserve">Proprietário da empresa </w:t>
            </w:r>
            <w:r w:rsidRPr="00D1305A">
              <w:t>JF DOS SANTOS TRANSPORTES</w:t>
            </w:r>
            <w:r>
              <w:t>.</w:t>
            </w:r>
          </w:p>
          <w:p w:rsidR="00AB3C44" w:rsidRPr="00E85F6D" w:rsidRDefault="00D1305A" w:rsidP="00D1305A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494914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AB3C44" w:rsidRDefault="00433327" w:rsidP="00AB3C44">
            <w:pPr>
              <w:jc w:val="center"/>
              <w:rPr>
                <w:b/>
              </w:rPr>
            </w:pPr>
            <w:r w:rsidRPr="00433327">
              <w:rPr>
                <w:b/>
              </w:rPr>
              <w:t>JOSE ENEAS DOS SANTOS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433327" w:rsidRPr="00433327">
              <w:rPr>
                <w:b/>
              </w:rPr>
              <w:t>071.903.284-91</w:t>
            </w:r>
          </w:p>
        </w:tc>
        <w:tc>
          <w:tcPr>
            <w:tcW w:w="6208" w:type="dxa"/>
            <w:vMerge w:val="restart"/>
            <w:vAlign w:val="center"/>
          </w:tcPr>
          <w:p w:rsidR="005F5A60" w:rsidRPr="000348E3" w:rsidRDefault="005F5A60" w:rsidP="005F5A6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0348E3">
              <w:t>Membro da CETRE e Assessor Técnico na SEDUC.</w:t>
            </w:r>
          </w:p>
          <w:p w:rsidR="005F5A60" w:rsidRDefault="005F5A60" w:rsidP="005F5A6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0348E3">
              <w:t xml:space="preserve"> Atesta a vantajosidade da proposta apresentada pela BIOÉTICA.</w:t>
            </w:r>
          </w:p>
          <w:p w:rsidR="005F5A60" w:rsidRDefault="005F5A60" w:rsidP="005F5A6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AB3C44" w:rsidRPr="006B4A8B" w:rsidRDefault="005F5A60" w:rsidP="005F5A60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Apreensão.</w:t>
            </w:r>
          </w:p>
        </w:tc>
      </w:tr>
      <w:tr w:rsidR="00AB3C44" w:rsidRPr="00E45B93" w:rsidTr="00F566A7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F566A7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F566A7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AB3C44" w:rsidRDefault="00936F11" w:rsidP="00AB3C44">
            <w:pPr>
              <w:jc w:val="center"/>
              <w:rPr>
                <w:b/>
              </w:rPr>
            </w:pPr>
            <w:r w:rsidRPr="00936F11">
              <w:rPr>
                <w:b/>
              </w:rPr>
              <w:t>RUTH GRAZIELA BRANDÃO DANTAS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936F11" w:rsidRPr="00936F11">
              <w:rPr>
                <w:b/>
              </w:rPr>
              <w:t>985.534.374-34</w:t>
            </w:r>
          </w:p>
        </w:tc>
        <w:tc>
          <w:tcPr>
            <w:tcW w:w="6208" w:type="dxa"/>
            <w:vMerge w:val="restart"/>
            <w:vAlign w:val="center"/>
          </w:tcPr>
          <w:p w:rsidR="00D745CE" w:rsidRPr="001F3974" w:rsidRDefault="00D745CE" w:rsidP="00D745CE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A83E3E" w:rsidRPr="00A83E3E">
              <w:t>Assessora Especial da SEDUC</w:t>
            </w:r>
            <w:r w:rsidR="00A83E3E">
              <w:t>.</w:t>
            </w:r>
          </w:p>
          <w:p w:rsidR="00D745CE" w:rsidRDefault="00D745CE" w:rsidP="00D745CE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A83E3E">
              <w:t xml:space="preserve"> </w:t>
            </w:r>
            <w:r w:rsidR="00E023EA">
              <w:t>Juntamente com Sérgio Newton, buscou a contratação direta da BIOÉTICA, por meio de dispensa emergencial</w:t>
            </w:r>
            <w:r w:rsidR="00F34F78">
              <w:t xml:space="preserve"> </w:t>
            </w:r>
            <w:r w:rsidR="00E023EA">
              <w:t>de licitação</w:t>
            </w:r>
            <w:r w:rsidR="000C32AF">
              <w:t xml:space="preserve"> (sem pesquisa de preços, mantendo valor anterior do Contrato) </w:t>
            </w:r>
            <w:r w:rsidR="00E023EA">
              <w:t>e Termo de Fomento/Termo de Parceria.</w:t>
            </w:r>
          </w:p>
          <w:p w:rsidR="00D745CE" w:rsidRDefault="00D745CE" w:rsidP="00D745CE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AB3C44" w:rsidRPr="00E85F6D" w:rsidRDefault="00D745CE" w:rsidP="00D745CE">
            <w:pPr>
              <w:pStyle w:val="Normal1"/>
              <w:snapToGrid w:val="0"/>
              <w:spacing w:line="360" w:lineRule="auto"/>
              <w:contextualSpacing/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Apreensão.</w:t>
            </w:r>
          </w:p>
        </w:tc>
      </w:tr>
      <w:tr w:rsidR="00AB3C44" w:rsidRPr="00E45B93" w:rsidTr="00F566A7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FF3938" w:rsidP="00AB3C4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368795" cy="1693490"/>
                  <wp:effectExtent l="0" t="0" r="3175" b="254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654" cy="1736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F566A7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</w:tbl>
    <w:p w:rsidR="00717C7F" w:rsidRDefault="00717C7F" w:rsidP="000A6ABA">
      <w:pPr>
        <w:rPr>
          <w:sz w:val="23"/>
          <w:szCs w:val="23"/>
        </w:rPr>
      </w:pPr>
    </w:p>
    <w:sectPr w:rsidR="00717C7F" w:rsidSect="0085287A">
      <w:footerReference w:type="default" r:id="rId14"/>
      <w:pgSz w:w="11906" w:h="16838"/>
      <w:pgMar w:top="426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64C" w:rsidRDefault="00B3064C" w:rsidP="00C44563">
      <w:r>
        <w:separator/>
      </w:r>
    </w:p>
  </w:endnote>
  <w:endnote w:type="continuationSeparator" w:id="0">
    <w:p w:rsidR="00B3064C" w:rsidRDefault="00B3064C" w:rsidP="00C4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7662340"/>
      <w:docPartObj>
        <w:docPartGallery w:val="Page Numbers (Bottom of Page)"/>
        <w:docPartUnique/>
      </w:docPartObj>
    </w:sdtPr>
    <w:sdtEndPr>
      <w:rPr>
        <w:rFonts w:asciiTheme="minorHAnsi" w:hAnsiTheme="minorHAnsi"/>
        <w:b/>
      </w:rPr>
    </w:sdtEndPr>
    <w:sdtContent>
      <w:p w:rsidR="003E3F0E" w:rsidRPr="00C44563" w:rsidRDefault="003E3F0E">
        <w:pPr>
          <w:pStyle w:val="Rodap"/>
          <w:jc w:val="center"/>
          <w:rPr>
            <w:rFonts w:asciiTheme="minorHAnsi" w:hAnsiTheme="minorHAnsi"/>
            <w:b/>
          </w:rPr>
        </w:pPr>
        <w:r w:rsidRPr="00C44563">
          <w:rPr>
            <w:rFonts w:asciiTheme="minorHAnsi" w:hAnsiTheme="minorHAnsi"/>
            <w:b/>
          </w:rPr>
          <w:fldChar w:fldCharType="begin"/>
        </w:r>
        <w:r w:rsidRPr="00C44563">
          <w:rPr>
            <w:rFonts w:asciiTheme="minorHAnsi" w:hAnsiTheme="minorHAnsi"/>
            <w:b/>
          </w:rPr>
          <w:instrText>PAGE   \* MERGEFORMAT</w:instrText>
        </w:r>
        <w:r w:rsidRPr="00C44563">
          <w:rPr>
            <w:rFonts w:asciiTheme="minorHAnsi" w:hAnsiTheme="minorHAnsi"/>
            <w:b/>
          </w:rPr>
          <w:fldChar w:fldCharType="separate"/>
        </w:r>
        <w:r w:rsidR="007709BC">
          <w:rPr>
            <w:rFonts w:asciiTheme="minorHAnsi" w:hAnsiTheme="minorHAnsi"/>
            <w:b/>
            <w:noProof/>
          </w:rPr>
          <w:t>1</w:t>
        </w:r>
        <w:r w:rsidRPr="00C44563">
          <w:rPr>
            <w:rFonts w:asciiTheme="minorHAnsi" w:hAnsiTheme="minorHAnsi"/>
            <w:b/>
          </w:rPr>
          <w:fldChar w:fldCharType="end"/>
        </w:r>
      </w:p>
    </w:sdtContent>
  </w:sdt>
  <w:p w:rsidR="003E3F0E" w:rsidRDefault="003E3F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64C" w:rsidRDefault="00B3064C" w:rsidP="00C44563">
      <w:r>
        <w:separator/>
      </w:r>
    </w:p>
  </w:footnote>
  <w:footnote w:type="continuationSeparator" w:id="0">
    <w:p w:rsidR="00B3064C" w:rsidRDefault="00B3064C" w:rsidP="00C44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1A86E0DA"/>
    <w:name w:val="WW8Num2"/>
    <w:lvl w:ilvl="0">
      <w:start w:val="1"/>
      <w:numFmt w:val="bullet"/>
      <w:lvlText w:val=""/>
      <w:lvlJc w:val="left"/>
      <w:pPr>
        <w:tabs>
          <w:tab w:val="num" w:pos="2851"/>
        </w:tabs>
        <w:ind w:left="2851" w:hanging="360"/>
      </w:pPr>
      <w:rPr>
        <w:rFonts w:ascii="Symbol" w:hAnsi="Symbol"/>
        <w:color w:val="auto"/>
      </w:rPr>
    </w:lvl>
  </w:abstractNum>
  <w:abstractNum w:abstractNumId="1" w15:restartNumberingAfterBreak="0">
    <w:nsid w:val="6CBB0166"/>
    <w:multiLevelType w:val="hybridMultilevel"/>
    <w:tmpl w:val="31E6A3BA"/>
    <w:lvl w:ilvl="0" w:tplc="0416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 w15:restartNumberingAfterBreak="0">
    <w:nsid w:val="6F961A53"/>
    <w:multiLevelType w:val="hybridMultilevel"/>
    <w:tmpl w:val="433A6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25ED8"/>
    <w:multiLevelType w:val="hybridMultilevel"/>
    <w:tmpl w:val="18BC5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ton Martins Yin Filho">
    <w15:presenceInfo w15:providerId="AD" w15:userId="S-1-5-21-2321219463-4261475146-1807988925-49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A5B"/>
    <w:rsid w:val="000020FB"/>
    <w:rsid w:val="00003407"/>
    <w:rsid w:val="00004AED"/>
    <w:rsid w:val="00007000"/>
    <w:rsid w:val="00021734"/>
    <w:rsid w:val="00025D49"/>
    <w:rsid w:val="000274FC"/>
    <w:rsid w:val="00027532"/>
    <w:rsid w:val="00032839"/>
    <w:rsid w:val="000348E3"/>
    <w:rsid w:val="00041490"/>
    <w:rsid w:val="00042EFD"/>
    <w:rsid w:val="000460BD"/>
    <w:rsid w:val="000501B5"/>
    <w:rsid w:val="00050C9D"/>
    <w:rsid w:val="000579BF"/>
    <w:rsid w:val="00062072"/>
    <w:rsid w:val="00066A54"/>
    <w:rsid w:val="0007111E"/>
    <w:rsid w:val="0007271D"/>
    <w:rsid w:val="00080735"/>
    <w:rsid w:val="000807C1"/>
    <w:rsid w:val="000838B9"/>
    <w:rsid w:val="00083AF1"/>
    <w:rsid w:val="00086D08"/>
    <w:rsid w:val="00095E7C"/>
    <w:rsid w:val="0009642A"/>
    <w:rsid w:val="00097D46"/>
    <w:rsid w:val="000A02BB"/>
    <w:rsid w:val="000A1607"/>
    <w:rsid w:val="000A173E"/>
    <w:rsid w:val="000A1FE2"/>
    <w:rsid w:val="000A3E69"/>
    <w:rsid w:val="000A6ABA"/>
    <w:rsid w:val="000B4C15"/>
    <w:rsid w:val="000B7671"/>
    <w:rsid w:val="000C32AF"/>
    <w:rsid w:val="000C6CD7"/>
    <w:rsid w:val="000D145C"/>
    <w:rsid w:val="000D47E9"/>
    <w:rsid w:val="000D55A2"/>
    <w:rsid w:val="000D58F5"/>
    <w:rsid w:val="000E060D"/>
    <w:rsid w:val="000F0B97"/>
    <w:rsid w:val="000F11FB"/>
    <w:rsid w:val="000F6102"/>
    <w:rsid w:val="000F6799"/>
    <w:rsid w:val="000F7013"/>
    <w:rsid w:val="0010215C"/>
    <w:rsid w:val="001025BB"/>
    <w:rsid w:val="0011353F"/>
    <w:rsid w:val="001139A8"/>
    <w:rsid w:val="0011538F"/>
    <w:rsid w:val="001153F7"/>
    <w:rsid w:val="00121C97"/>
    <w:rsid w:val="00126C79"/>
    <w:rsid w:val="0012714E"/>
    <w:rsid w:val="00127283"/>
    <w:rsid w:val="00137F20"/>
    <w:rsid w:val="00152131"/>
    <w:rsid w:val="0015368C"/>
    <w:rsid w:val="001553FE"/>
    <w:rsid w:val="00164A0A"/>
    <w:rsid w:val="001678EE"/>
    <w:rsid w:val="00174563"/>
    <w:rsid w:val="00177086"/>
    <w:rsid w:val="00187DCA"/>
    <w:rsid w:val="00190B62"/>
    <w:rsid w:val="001923C2"/>
    <w:rsid w:val="00194D79"/>
    <w:rsid w:val="001960A0"/>
    <w:rsid w:val="001A6476"/>
    <w:rsid w:val="001A64EB"/>
    <w:rsid w:val="001B0B4D"/>
    <w:rsid w:val="001B3B4F"/>
    <w:rsid w:val="001B54C7"/>
    <w:rsid w:val="001B7904"/>
    <w:rsid w:val="001C0423"/>
    <w:rsid w:val="001C26A4"/>
    <w:rsid w:val="001D32DD"/>
    <w:rsid w:val="001E3FF3"/>
    <w:rsid w:val="001E79AF"/>
    <w:rsid w:val="001F3549"/>
    <w:rsid w:val="001F3974"/>
    <w:rsid w:val="001F5439"/>
    <w:rsid w:val="00203EEB"/>
    <w:rsid w:val="00206106"/>
    <w:rsid w:val="002074D1"/>
    <w:rsid w:val="00207ADD"/>
    <w:rsid w:val="00214B05"/>
    <w:rsid w:val="00221A35"/>
    <w:rsid w:val="00225FD0"/>
    <w:rsid w:val="0022693E"/>
    <w:rsid w:val="00226E0F"/>
    <w:rsid w:val="00227D7A"/>
    <w:rsid w:val="002313B4"/>
    <w:rsid w:val="00231B09"/>
    <w:rsid w:val="00234BFF"/>
    <w:rsid w:val="002356DD"/>
    <w:rsid w:val="0024232D"/>
    <w:rsid w:val="002434FF"/>
    <w:rsid w:val="00243547"/>
    <w:rsid w:val="00244599"/>
    <w:rsid w:val="00247ECF"/>
    <w:rsid w:val="002504FB"/>
    <w:rsid w:val="002523F9"/>
    <w:rsid w:val="002543A2"/>
    <w:rsid w:val="002552F4"/>
    <w:rsid w:val="00264683"/>
    <w:rsid w:val="00264E2C"/>
    <w:rsid w:val="00272394"/>
    <w:rsid w:val="002769A6"/>
    <w:rsid w:val="00280E2C"/>
    <w:rsid w:val="002815A3"/>
    <w:rsid w:val="00284C26"/>
    <w:rsid w:val="00290883"/>
    <w:rsid w:val="002933A4"/>
    <w:rsid w:val="00293E22"/>
    <w:rsid w:val="00294A12"/>
    <w:rsid w:val="002A0667"/>
    <w:rsid w:val="002A0F95"/>
    <w:rsid w:val="002A4364"/>
    <w:rsid w:val="002A44DB"/>
    <w:rsid w:val="002A746E"/>
    <w:rsid w:val="002B016F"/>
    <w:rsid w:val="002B1AE0"/>
    <w:rsid w:val="002B720C"/>
    <w:rsid w:val="002C0FC8"/>
    <w:rsid w:val="002C3109"/>
    <w:rsid w:val="002C3354"/>
    <w:rsid w:val="002C4CD7"/>
    <w:rsid w:val="002C50C4"/>
    <w:rsid w:val="002E2C99"/>
    <w:rsid w:val="002F3D02"/>
    <w:rsid w:val="002F568E"/>
    <w:rsid w:val="002F68C1"/>
    <w:rsid w:val="00302BA2"/>
    <w:rsid w:val="00305841"/>
    <w:rsid w:val="003123C5"/>
    <w:rsid w:val="00324F78"/>
    <w:rsid w:val="00325FE7"/>
    <w:rsid w:val="003347C7"/>
    <w:rsid w:val="00335F2E"/>
    <w:rsid w:val="0035115D"/>
    <w:rsid w:val="003529E3"/>
    <w:rsid w:val="00354518"/>
    <w:rsid w:val="00355400"/>
    <w:rsid w:val="00360431"/>
    <w:rsid w:val="00360D63"/>
    <w:rsid w:val="00361905"/>
    <w:rsid w:val="00361D9F"/>
    <w:rsid w:val="003641A1"/>
    <w:rsid w:val="0036575A"/>
    <w:rsid w:val="003661CF"/>
    <w:rsid w:val="003767B2"/>
    <w:rsid w:val="00380FC5"/>
    <w:rsid w:val="00381525"/>
    <w:rsid w:val="00381D2F"/>
    <w:rsid w:val="0038333F"/>
    <w:rsid w:val="003862B4"/>
    <w:rsid w:val="00392E12"/>
    <w:rsid w:val="003949A4"/>
    <w:rsid w:val="00396ACB"/>
    <w:rsid w:val="00397563"/>
    <w:rsid w:val="003A3B85"/>
    <w:rsid w:val="003A68A3"/>
    <w:rsid w:val="003A7B54"/>
    <w:rsid w:val="003B302A"/>
    <w:rsid w:val="003B37B0"/>
    <w:rsid w:val="003B6729"/>
    <w:rsid w:val="003B790B"/>
    <w:rsid w:val="003D0011"/>
    <w:rsid w:val="003D4521"/>
    <w:rsid w:val="003D74B2"/>
    <w:rsid w:val="003E300C"/>
    <w:rsid w:val="003E3F0E"/>
    <w:rsid w:val="003F0729"/>
    <w:rsid w:val="003F415D"/>
    <w:rsid w:val="004003F5"/>
    <w:rsid w:val="0040078B"/>
    <w:rsid w:val="00404706"/>
    <w:rsid w:val="00404EDD"/>
    <w:rsid w:val="00410C28"/>
    <w:rsid w:val="0041109E"/>
    <w:rsid w:val="0041208C"/>
    <w:rsid w:val="004128EF"/>
    <w:rsid w:val="0041290C"/>
    <w:rsid w:val="00416D50"/>
    <w:rsid w:val="004179C0"/>
    <w:rsid w:val="00423B88"/>
    <w:rsid w:val="00426D8E"/>
    <w:rsid w:val="004315A1"/>
    <w:rsid w:val="00432A56"/>
    <w:rsid w:val="00433327"/>
    <w:rsid w:val="00433695"/>
    <w:rsid w:val="00434B4E"/>
    <w:rsid w:val="00436A20"/>
    <w:rsid w:val="0044040C"/>
    <w:rsid w:val="00442CF1"/>
    <w:rsid w:val="00442D92"/>
    <w:rsid w:val="004465BC"/>
    <w:rsid w:val="004502D0"/>
    <w:rsid w:val="00452757"/>
    <w:rsid w:val="00454983"/>
    <w:rsid w:val="00461B05"/>
    <w:rsid w:val="00462B19"/>
    <w:rsid w:val="0046339E"/>
    <w:rsid w:val="004643F3"/>
    <w:rsid w:val="004710B7"/>
    <w:rsid w:val="00471124"/>
    <w:rsid w:val="00471127"/>
    <w:rsid w:val="00471554"/>
    <w:rsid w:val="00480C03"/>
    <w:rsid w:val="004810D6"/>
    <w:rsid w:val="0048474E"/>
    <w:rsid w:val="004903BB"/>
    <w:rsid w:val="004907DE"/>
    <w:rsid w:val="00493CDB"/>
    <w:rsid w:val="00494618"/>
    <w:rsid w:val="00494914"/>
    <w:rsid w:val="004950EF"/>
    <w:rsid w:val="00496181"/>
    <w:rsid w:val="004971C3"/>
    <w:rsid w:val="004A4361"/>
    <w:rsid w:val="004B5391"/>
    <w:rsid w:val="004B6658"/>
    <w:rsid w:val="004C4D39"/>
    <w:rsid w:val="004C5BF9"/>
    <w:rsid w:val="004C7AB7"/>
    <w:rsid w:val="004E60BE"/>
    <w:rsid w:val="004E624A"/>
    <w:rsid w:val="004F19C7"/>
    <w:rsid w:val="004F2A02"/>
    <w:rsid w:val="004F7BAB"/>
    <w:rsid w:val="0050037C"/>
    <w:rsid w:val="00506F55"/>
    <w:rsid w:val="0051697F"/>
    <w:rsid w:val="00517A41"/>
    <w:rsid w:val="00522392"/>
    <w:rsid w:val="005275EB"/>
    <w:rsid w:val="0053004C"/>
    <w:rsid w:val="005315AE"/>
    <w:rsid w:val="00534023"/>
    <w:rsid w:val="005358B5"/>
    <w:rsid w:val="00537F5C"/>
    <w:rsid w:val="00540A59"/>
    <w:rsid w:val="00540C3C"/>
    <w:rsid w:val="00541320"/>
    <w:rsid w:val="00542EEF"/>
    <w:rsid w:val="00552F2D"/>
    <w:rsid w:val="00554BC5"/>
    <w:rsid w:val="00556CEE"/>
    <w:rsid w:val="00557D69"/>
    <w:rsid w:val="005606FE"/>
    <w:rsid w:val="0056580C"/>
    <w:rsid w:val="0056613A"/>
    <w:rsid w:val="00566F02"/>
    <w:rsid w:val="005671B8"/>
    <w:rsid w:val="00570E48"/>
    <w:rsid w:val="00572F83"/>
    <w:rsid w:val="00576E0D"/>
    <w:rsid w:val="00580F28"/>
    <w:rsid w:val="005846E2"/>
    <w:rsid w:val="00584D0E"/>
    <w:rsid w:val="00587B13"/>
    <w:rsid w:val="00591418"/>
    <w:rsid w:val="0059165C"/>
    <w:rsid w:val="005935E5"/>
    <w:rsid w:val="00597EC0"/>
    <w:rsid w:val="005A467D"/>
    <w:rsid w:val="005A501D"/>
    <w:rsid w:val="005B1198"/>
    <w:rsid w:val="005B59DB"/>
    <w:rsid w:val="005C1EE9"/>
    <w:rsid w:val="005D43B9"/>
    <w:rsid w:val="005D4E3A"/>
    <w:rsid w:val="005D74D7"/>
    <w:rsid w:val="005E1AE2"/>
    <w:rsid w:val="005E533D"/>
    <w:rsid w:val="005E65F8"/>
    <w:rsid w:val="005E6BA6"/>
    <w:rsid w:val="005F5A60"/>
    <w:rsid w:val="005F6D53"/>
    <w:rsid w:val="00602277"/>
    <w:rsid w:val="00607DB0"/>
    <w:rsid w:val="00610CE2"/>
    <w:rsid w:val="00610EB5"/>
    <w:rsid w:val="006137C0"/>
    <w:rsid w:val="00617D50"/>
    <w:rsid w:val="00632675"/>
    <w:rsid w:val="006341E9"/>
    <w:rsid w:val="00634B80"/>
    <w:rsid w:val="006364D1"/>
    <w:rsid w:val="00636CF3"/>
    <w:rsid w:val="0063767C"/>
    <w:rsid w:val="006425FE"/>
    <w:rsid w:val="00644205"/>
    <w:rsid w:val="00644DB2"/>
    <w:rsid w:val="00647074"/>
    <w:rsid w:val="00650531"/>
    <w:rsid w:val="00651937"/>
    <w:rsid w:val="006521CB"/>
    <w:rsid w:val="00653F94"/>
    <w:rsid w:val="0065641F"/>
    <w:rsid w:val="00656884"/>
    <w:rsid w:val="00660244"/>
    <w:rsid w:val="00663F9A"/>
    <w:rsid w:val="006641D6"/>
    <w:rsid w:val="00666458"/>
    <w:rsid w:val="006674E1"/>
    <w:rsid w:val="006704EA"/>
    <w:rsid w:val="00674EA7"/>
    <w:rsid w:val="006770C9"/>
    <w:rsid w:val="00684237"/>
    <w:rsid w:val="00686F2C"/>
    <w:rsid w:val="0069191B"/>
    <w:rsid w:val="006927A2"/>
    <w:rsid w:val="006944E7"/>
    <w:rsid w:val="006946B2"/>
    <w:rsid w:val="006946F2"/>
    <w:rsid w:val="00696625"/>
    <w:rsid w:val="006A2295"/>
    <w:rsid w:val="006B1695"/>
    <w:rsid w:val="006B4A8B"/>
    <w:rsid w:val="006C38D1"/>
    <w:rsid w:val="006C6277"/>
    <w:rsid w:val="006C70AC"/>
    <w:rsid w:val="006D0227"/>
    <w:rsid w:val="006D5660"/>
    <w:rsid w:val="006D5D5C"/>
    <w:rsid w:val="006D7C32"/>
    <w:rsid w:val="006E11A8"/>
    <w:rsid w:val="006F0203"/>
    <w:rsid w:val="006F48B9"/>
    <w:rsid w:val="006F5303"/>
    <w:rsid w:val="006F627B"/>
    <w:rsid w:val="006F64F2"/>
    <w:rsid w:val="00705730"/>
    <w:rsid w:val="00710096"/>
    <w:rsid w:val="00711951"/>
    <w:rsid w:val="00711BBA"/>
    <w:rsid w:val="00716451"/>
    <w:rsid w:val="00717C7F"/>
    <w:rsid w:val="00722578"/>
    <w:rsid w:val="00731563"/>
    <w:rsid w:val="007323A9"/>
    <w:rsid w:val="00732842"/>
    <w:rsid w:val="00736615"/>
    <w:rsid w:val="00745E0E"/>
    <w:rsid w:val="00752BCF"/>
    <w:rsid w:val="00755B65"/>
    <w:rsid w:val="0075663F"/>
    <w:rsid w:val="00756799"/>
    <w:rsid w:val="007574D1"/>
    <w:rsid w:val="0076385C"/>
    <w:rsid w:val="007709BC"/>
    <w:rsid w:val="0077455D"/>
    <w:rsid w:val="00775A58"/>
    <w:rsid w:val="00781D72"/>
    <w:rsid w:val="00785EC6"/>
    <w:rsid w:val="00791DE8"/>
    <w:rsid w:val="00792245"/>
    <w:rsid w:val="00792C6F"/>
    <w:rsid w:val="007977AB"/>
    <w:rsid w:val="007A273C"/>
    <w:rsid w:val="007A76EE"/>
    <w:rsid w:val="007B0169"/>
    <w:rsid w:val="007C066C"/>
    <w:rsid w:val="007C5DBE"/>
    <w:rsid w:val="007C6AAB"/>
    <w:rsid w:val="007C70BF"/>
    <w:rsid w:val="007D4660"/>
    <w:rsid w:val="007D7118"/>
    <w:rsid w:val="007E0198"/>
    <w:rsid w:val="007E5AB0"/>
    <w:rsid w:val="007E6AF6"/>
    <w:rsid w:val="007E7217"/>
    <w:rsid w:val="007F296C"/>
    <w:rsid w:val="007F2DA4"/>
    <w:rsid w:val="007F4440"/>
    <w:rsid w:val="007F4B91"/>
    <w:rsid w:val="007F4BCD"/>
    <w:rsid w:val="00803F71"/>
    <w:rsid w:val="00810F41"/>
    <w:rsid w:val="008146D3"/>
    <w:rsid w:val="0081692A"/>
    <w:rsid w:val="00817FB9"/>
    <w:rsid w:val="00820ED9"/>
    <w:rsid w:val="008222FB"/>
    <w:rsid w:val="008233E3"/>
    <w:rsid w:val="008240DA"/>
    <w:rsid w:val="00825D85"/>
    <w:rsid w:val="00827010"/>
    <w:rsid w:val="00831164"/>
    <w:rsid w:val="008343BA"/>
    <w:rsid w:val="0084123E"/>
    <w:rsid w:val="00843AF2"/>
    <w:rsid w:val="00843CEC"/>
    <w:rsid w:val="0085287A"/>
    <w:rsid w:val="0085437A"/>
    <w:rsid w:val="008544D2"/>
    <w:rsid w:val="008561B6"/>
    <w:rsid w:val="0086053C"/>
    <w:rsid w:val="008611B5"/>
    <w:rsid w:val="00861A9A"/>
    <w:rsid w:val="008649E9"/>
    <w:rsid w:val="00871B74"/>
    <w:rsid w:val="00881AA0"/>
    <w:rsid w:val="008820D2"/>
    <w:rsid w:val="008848E1"/>
    <w:rsid w:val="00884961"/>
    <w:rsid w:val="00890DB3"/>
    <w:rsid w:val="00892F5F"/>
    <w:rsid w:val="008944A5"/>
    <w:rsid w:val="00894F19"/>
    <w:rsid w:val="008A164F"/>
    <w:rsid w:val="008A1F7E"/>
    <w:rsid w:val="008A541A"/>
    <w:rsid w:val="008B17B4"/>
    <w:rsid w:val="008B2ADC"/>
    <w:rsid w:val="008B58D3"/>
    <w:rsid w:val="008B6AB2"/>
    <w:rsid w:val="008B7505"/>
    <w:rsid w:val="008C36A6"/>
    <w:rsid w:val="008D0CE5"/>
    <w:rsid w:val="008D14E9"/>
    <w:rsid w:val="008D393D"/>
    <w:rsid w:val="008D6A3B"/>
    <w:rsid w:val="008E0A84"/>
    <w:rsid w:val="008E3BB4"/>
    <w:rsid w:val="008E52F7"/>
    <w:rsid w:val="008E5C34"/>
    <w:rsid w:val="008E5D9D"/>
    <w:rsid w:val="008F16FD"/>
    <w:rsid w:val="008F2CEA"/>
    <w:rsid w:val="008F3054"/>
    <w:rsid w:val="008F3218"/>
    <w:rsid w:val="008F7EA3"/>
    <w:rsid w:val="00905E13"/>
    <w:rsid w:val="00911516"/>
    <w:rsid w:val="00912DF3"/>
    <w:rsid w:val="009136F9"/>
    <w:rsid w:val="00915CB2"/>
    <w:rsid w:val="0091695D"/>
    <w:rsid w:val="00916C27"/>
    <w:rsid w:val="009210B0"/>
    <w:rsid w:val="00921C2C"/>
    <w:rsid w:val="0092345A"/>
    <w:rsid w:val="00926768"/>
    <w:rsid w:val="00933DE2"/>
    <w:rsid w:val="00934252"/>
    <w:rsid w:val="009357F4"/>
    <w:rsid w:val="0093617A"/>
    <w:rsid w:val="00936F11"/>
    <w:rsid w:val="00937B6C"/>
    <w:rsid w:val="0095056D"/>
    <w:rsid w:val="009516E1"/>
    <w:rsid w:val="00954023"/>
    <w:rsid w:val="009568D0"/>
    <w:rsid w:val="0096334D"/>
    <w:rsid w:val="009716F9"/>
    <w:rsid w:val="00972C8F"/>
    <w:rsid w:val="00976DB6"/>
    <w:rsid w:val="00981E90"/>
    <w:rsid w:val="009839D3"/>
    <w:rsid w:val="009910B9"/>
    <w:rsid w:val="00991B77"/>
    <w:rsid w:val="00993EE7"/>
    <w:rsid w:val="00995171"/>
    <w:rsid w:val="009951A1"/>
    <w:rsid w:val="009959E7"/>
    <w:rsid w:val="00995A2E"/>
    <w:rsid w:val="00996234"/>
    <w:rsid w:val="009977C3"/>
    <w:rsid w:val="00997DF9"/>
    <w:rsid w:val="009A40C0"/>
    <w:rsid w:val="009A5A91"/>
    <w:rsid w:val="009A692C"/>
    <w:rsid w:val="009C651B"/>
    <w:rsid w:val="009C6A4C"/>
    <w:rsid w:val="009C7D26"/>
    <w:rsid w:val="009D02D7"/>
    <w:rsid w:val="009D03F1"/>
    <w:rsid w:val="009D4703"/>
    <w:rsid w:val="009D6A01"/>
    <w:rsid w:val="009D7CBF"/>
    <w:rsid w:val="009E4857"/>
    <w:rsid w:val="009E4F7C"/>
    <w:rsid w:val="009E5D5E"/>
    <w:rsid w:val="009F0F58"/>
    <w:rsid w:val="009F28FF"/>
    <w:rsid w:val="009F3518"/>
    <w:rsid w:val="009F42DD"/>
    <w:rsid w:val="009F48E9"/>
    <w:rsid w:val="009F4C51"/>
    <w:rsid w:val="009F524A"/>
    <w:rsid w:val="00A00D32"/>
    <w:rsid w:val="00A01020"/>
    <w:rsid w:val="00A07BEB"/>
    <w:rsid w:val="00A10CA0"/>
    <w:rsid w:val="00A14F45"/>
    <w:rsid w:val="00A17B01"/>
    <w:rsid w:val="00A17C37"/>
    <w:rsid w:val="00A17FEE"/>
    <w:rsid w:val="00A24105"/>
    <w:rsid w:val="00A27E24"/>
    <w:rsid w:val="00A3073C"/>
    <w:rsid w:val="00A3306F"/>
    <w:rsid w:val="00A345AE"/>
    <w:rsid w:val="00A352D7"/>
    <w:rsid w:val="00A404BA"/>
    <w:rsid w:val="00A40A0E"/>
    <w:rsid w:val="00A41C0E"/>
    <w:rsid w:val="00A433AC"/>
    <w:rsid w:val="00A45B98"/>
    <w:rsid w:val="00A55F50"/>
    <w:rsid w:val="00A66EAF"/>
    <w:rsid w:val="00A80B9B"/>
    <w:rsid w:val="00A815DA"/>
    <w:rsid w:val="00A82569"/>
    <w:rsid w:val="00A83797"/>
    <w:rsid w:val="00A83E3E"/>
    <w:rsid w:val="00A8475B"/>
    <w:rsid w:val="00A85BEB"/>
    <w:rsid w:val="00A85DBB"/>
    <w:rsid w:val="00A86440"/>
    <w:rsid w:val="00A9095A"/>
    <w:rsid w:val="00A9178A"/>
    <w:rsid w:val="00A92191"/>
    <w:rsid w:val="00A92B6C"/>
    <w:rsid w:val="00A95069"/>
    <w:rsid w:val="00A966E9"/>
    <w:rsid w:val="00AA04AA"/>
    <w:rsid w:val="00AA076E"/>
    <w:rsid w:val="00AA4654"/>
    <w:rsid w:val="00AB0573"/>
    <w:rsid w:val="00AB163F"/>
    <w:rsid w:val="00AB3C44"/>
    <w:rsid w:val="00AB4BA7"/>
    <w:rsid w:val="00AB6552"/>
    <w:rsid w:val="00AB6EAA"/>
    <w:rsid w:val="00AB7766"/>
    <w:rsid w:val="00AC3C72"/>
    <w:rsid w:val="00AC4BD4"/>
    <w:rsid w:val="00AC535A"/>
    <w:rsid w:val="00AC7430"/>
    <w:rsid w:val="00AD0D15"/>
    <w:rsid w:val="00AD463A"/>
    <w:rsid w:val="00AE15DA"/>
    <w:rsid w:val="00AE2188"/>
    <w:rsid w:val="00AE68EA"/>
    <w:rsid w:val="00AE6E30"/>
    <w:rsid w:val="00AF3A1D"/>
    <w:rsid w:val="00AF566E"/>
    <w:rsid w:val="00B03783"/>
    <w:rsid w:val="00B03AD9"/>
    <w:rsid w:val="00B045EF"/>
    <w:rsid w:val="00B06F8D"/>
    <w:rsid w:val="00B077A9"/>
    <w:rsid w:val="00B1116C"/>
    <w:rsid w:val="00B130A7"/>
    <w:rsid w:val="00B15F22"/>
    <w:rsid w:val="00B17501"/>
    <w:rsid w:val="00B17840"/>
    <w:rsid w:val="00B20051"/>
    <w:rsid w:val="00B214F7"/>
    <w:rsid w:val="00B270CC"/>
    <w:rsid w:val="00B3064C"/>
    <w:rsid w:val="00B33BC9"/>
    <w:rsid w:val="00B42C6B"/>
    <w:rsid w:val="00B468ED"/>
    <w:rsid w:val="00B54D07"/>
    <w:rsid w:val="00B555BF"/>
    <w:rsid w:val="00B56921"/>
    <w:rsid w:val="00B5695A"/>
    <w:rsid w:val="00B66DA3"/>
    <w:rsid w:val="00B7290D"/>
    <w:rsid w:val="00B7327A"/>
    <w:rsid w:val="00B8028F"/>
    <w:rsid w:val="00B808E4"/>
    <w:rsid w:val="00B8311C"/>
    <w:rsid w:val="00B90154"/>
    <w:rsid w:val="00B906D3"/>
    <w:rsid w:val="00B90CB4"/>
    <w:rsid w:val="00B9372F"/>
    <w:rsid w:val="00BA0D68"/>
    <w:rsid w:val="00BC6926"/>
    <w:rsid w:val="00BD00E8"/>
    <w:rsid w:val="00BD3383"/>
    <w:rsid w:val="00BD4196"/>
    <w:rsid w:val="00BE0697"/>
    <w:rsid w:val="00BE35B1"/>
    <w:rsid w:val="00BE742E"/>
    <w:rsid w:val="00BF5E97"/>
    <w:rsid w:val="00BF63AD"/>
    <w:rsid w:val="00C02A97"/>
    <w:rsid w:val="00C046DE"/>
    <w:rsid w:val="00C12435"/>
    <w:rsid w:val="00C21307"/>
    <w:rsid w:val="00C21C8F"/>
    <w:rsid w:val="00C241A5"/>
    <w:rsid w:val="00C27665"/>
    <w:rsid w:val="00C2766D"/>
    <w:rsid w:val="00C3089C"/>
    <w:rsid w:val="00C34FED"/>
    <w:rsid w:val="00C413AC"/>
    <w:rsid w:val="00C44563"/>
    <w:rsid w:val="00C479F8"/>
    <w:rsid w:val="00C47DA5"/>
    <w:rsid w:val="00C51B54"/>
    <w:rsid w:val="00C56500"/>
    <w:rsid w:val="00C56720"/>
    <w:rsid w:val="00C5713A"/>
    <w:rsid w:val="00C623AE"/>
    <w:rsid w:val="00C6449C"/>
    <w:rsid w:val="00C656CC"/>
    <w:rsid w:val="00C660D7"/>
    <w:rsid w:val="00C676D2"/>
    <w:rsid w:val="00C738BB"/>
    <w:rsid w:val="00C73E7B"/>
    <w:rsid w:val="00C7529B"/>
    <w:rsid w:val="00C76595"/>
    <w:rsid w:val="00C766C2"/>
    <w:rsid w:val="00C77B81"/>
    <w:rsid w:val="00C81A0A"/>
    <w:rsid w:val="00CA49C8"/>
    <w:rsid w:val="00CB205B"/>
    <w:rsid w:val="00CB433A"/>
    <w:rsid w:val="00CB5B4D"/>
    <w:rsid w:val="00CB5CED"/>
    <w:rsid w:val="00CD078F"/>
    <w:rsid w:val="00CD1865"/>
    <w:rsid w:val="00CD4C65"/>
    <w:rsid w:val="00CD5C5C"/>
    <w:rsid w:val="00CE7C65"/>
    <w:rsid w:val="00CF60F7"/>
    <w:rsid w:val="00D02F52"/>
    <w:rsid w:val="00D06C8B"/>
    <w:rsid w:val="00D07D31"/>
    <w:rsid w:val="00D1097C"/>
    <w:rsid w:val="00D12062"/>
    <w:rsid w:val="00D12BDD"/>
    <w:rsid w:val="00D1305A"/>
    <w:rsid w:val="00D1353A"/>
    <w:rsid w:val="00D143FB"/>
    <w:rsid w:val="00D154E2"/>
    <w:rsid w:val="00D17F94"/>
    <w:rsid w:val="00D232A5"/>
    <w:rsid w:val="00D26959"/>
    <w:rsid w:val="00D308AB"/>
    <w:rsid w:val="00D30DD2"/>
    <w:rsid w:val="00D31110"/>
    <w:rsid w:val="00D31EAB"/>
    <w:rsid w:val="00D36575"/>
    <w:rsid w:val="00D4428A"/>
    <w:rsid w:val="00D45E40"/>
    <w:rsid w:val="00D52757"/>
    <w:rsid w:val="00D52938"/>
    <w:rsid w:val="00D60084"/>
    <w:rsid w:val="00D648C2"/>
    <w:rsid w:val="00D65E64"/>
    <w:rsid w:val="00D70092"/>
    <w:rsid w:val="00D7078D"/>
    <w:rsid w:val="00D72A16"/>
    <w:rsid w:val="00D745CE"/>
    <w:rsid w:val="00D75607"/>
    <w:rsid w:val="00D813B8"/>
    <w:rsid w:val="00D816AE"/>
    <w:rsid w:val="00D85F7E"/>
    <w:rsid w:val="00D9094B"/>
    <w:rsid w:val="00D90B56"/>
    <w:rsid w:val="00D94895"/>
    <w:rsid w:val="00D976A6"/>
    <w:rsid w:val="00D977A7"/>
    <w:rsid w:val="00DA08D9"/>
    <w:rsid w:val="00DA0E88"/>
    <w:rsid w:val="00DA31C6"/>
    <w:rsid w:val="00DA6C50"/>
    <w:rsid w:val="00DB7708"/>
    <w:rsid w:val="00DC63D6"/>
    <w:rsid w:val="00DD132D"/>
    <w:rsid w:val="00DD6EAD"/>
    <w:rsid w:val="00DE0030"/>
    <w:rsid w:val="00DE2A14"/>
    <w:rsid w:val="00DE6777"/>
    <w:rsid w:val="00DE6F74"/>
    <w:rsid w:val="00DE7715"/>
    <w:rsid w:val="00DF0DF5"/>
    <w:rsid w:val="00DF1546"/>
    <w:rsid w:val="00DF17D8"/>
    <w:rsid w:val="00DF2027"/>
    <w:rsid w:val="00DF3F70"/>
    <w:rsid w:val="00E00C38"/>
    <w:rsid w:val="00E023EA"/>
    <w:rsid w:val="00E03E0E"/>
    <w:rsid w:val="00E03FA8"/>
    <w:rsid w:val="00E06915"/>
    <w:rsid w:val="00E0704C"/>
    <w:rsid w:val="00E14A08"/>
    <w:rsid w:val="00E14CC4"/>
    <w:rsid w:val="00E2082F"/>
    <w:rsid w:val="00E27024"/>
    <w:rsid w:val="00E27CF5"/>
    <w:rsid w:val="00E35685"/>
    <w:rsid w:val="00E369B1"/>
    <w:rsid w:val="00E44ABF"/>
    <w:rsid w:val="00E45B93"/>
    <w:rsid w:val="00E47FD8"/>
    <w:rsid w:val="00E519AD"/>
    <w:rsid w:val="00E52648"/>
    <w:rsid w:val="00E57099"/>
    <w:rsid w:val="00E61D15"/>
    <w:rsid w:val="00E62A6B"/>
    <w:rsid w:val="00E679DF"/>
    <w:rsid w:val="00E70625"/>
    <w:rsid w:val="00E70E10"/>
    <w:rsid w:val="00E72612"/>
    <w:rsid w:val="00E75A5B"/>
    <w:rsid w:val="00E75BF9"/>
    <w:rsid w:val="00E80430"/>
    <w:rsid w:val="00E80EDF"/>
    <w:rsid w:val="00E85F6D"/>
    <w:rsid w:val="00E87F58"/>
    <w:rsid w:val="00E91146"/>
    <w:rsid w:val="00E93B9B"/>
    <w:rsid w:val="00E954A9"/>
    <w:rsid w:val="00EA2344"/>
    <w:rsid w:val="00EA287C"/>
    <w:rsid w:val="00EA3902"/>
    <w:rsid w:val="00EA4FE5"/>
    <w:rsid w:val="00EA6AA0"/>
    <w:rsid w:val="00EB3880"/>
    <w:rsid w:val="00EC5080"/>
    <w:rsid w:val="00ED0A6F"/>
    <w:rsid w:val="00ED6B4E"/>
    <w:rsid w:val="00EE2049"/>
    <w:rsid w:val="00EE23C2"/>
    <w:rsid w:val="00EE2DA9"/>
    <w:rsid w:val="00EE4BD6"/>
    <w:rsid w:val="00EF1C92"/>
    <w:rsid w:val="00EF309C"/>
    <w:rsid w:val="00EF33BA"/>
    <w:rsid w:val="00F01EA9"/>
    <w:rsid w:val="00F020B2"/>
    <w:rsid w:val="00F05E75"/>
    <w:rsid w:val="00F12F2C"/>
    <w:rsid w:val="00F169CE"/>
    <w:rsid w:val="00F171A1"/>
    <w:rsid w:val="00F17272"/>
    <w:rsid w:val="00F17701"/>
    <w:rsid w:val="00F20477"/>
    <w:rsid w:val="00F22BFA"/>
    <w:rsid w:val="00F25881"/>
    <w:rsid w:val="00F30AE7"/>
    <w:rsid w:val="00F34F78"/>
    <w:rsid w:val="00F460BA"/>
    <w:rsid w:val="00F52EF9"/>
    <w:rsid w:val="00F566A7"/>
    <w:rsid w:val="00F647EE"/>
    <w:rsid w:val="00F65081"/>
    <w:rsid w:val="00F66776"/>
    <w:rsid w:val="00F667C1"/>
    <w:rsid w:val="00F6694E"/>
    <w:rsid w:val="00F705DE"/>
    <w:rsid w:val="00F70903"/>
    <w:rsid w:val="00F77946"/>
    <w:rsid w:val="00F82F7D"/>
    <w:rsid w:val="00F83794"/>
    <w:rsid w:val="00F84206"/>
    <w:rsid w:val="00F85799"/>
    <w:rsid w:val="00F87655"/>
    <w:rsid w:val="00F914D0"/>
    <w:rsid w:val="00F97354"/>
    <w:rsid w:val="00FA195F"/>
    <w:rsid w:val="00FA7295"/>
    <w:rsid w:val="00FA73A8"/>
    <w:rsid w:val="00FB4EDD"/>
    <w:rsid w:val="00FB71AC"/>
    <w:rsid w:val="00FB77AD"/>
    <w:rsid w:val="00FC5100"/>
    <w:rsid w:val="00FC7EF6"/>
    <w:rsid w:val="00FD1F73"/>
    <w:rsid w:val="00FD7065"/>
    <w:rsid w:val="00FE1629"/>
    <w:rsid w:val="00FE5814"/>
    <w:rsid w:val="00FE6B9D"/>
    <w:rsid w:val="00FE6D67"/>
    <w:rsid w:val="00FF2B15"/>
    <w:rsid w:val="00FF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C9FD"/>
  <w15:docId w15:val="{D3B04754-B2BE-4A66-B40C-13563BB8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A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2B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1"/>
    <w:unhideWhenUsed/>
    <w:qFormat/>
    <w:rsid w:val="00B045EF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75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basedOn w:val="Normal"/>
    <w:next w:val="Corpodetexto"/>
    <w:link w:val="SemEspaamentoChar"/>
    <w:uiPriority w:val="1"/>
    <w:qFormat/>
    <w:rsid w:val="00E75A5B"/>
    <w:pPr>
      <w:suppressAutoHyphens/>
      <w:spacing w:after="200" w:line="276" w:lineRule="auto"/>
      <w:jc w:val="both"/>
    </w:pPr>
    <w:rPr>
      <w:rFonts w:ascii="Calibri" w:eastAsia="Calibri" w:hAnsi="Calibri"/>
      <w:sz w:val="20"/>
      <w:szCs w:val="20"/>
      <w:lang w:eastAsia="ar-SA"/>
    </w:rPr>
  </w:style>
  <w:style w:type="character" w:customStyle="1" w:styleId="SemEspaamentoChar">
    <w:name w:val="Sem Espaçamento Char"/>
    <w:link w:val="SemEspaamento"/>
    <w:uiPriority w:val="1"/>
    <w:rsid w:val="00E75A5B"/>
    <w:rPr>
      <w:rFonts w:ascii="Calibri" w:eastAsia="Calibri" w:hAnsi="Calibri" w:cs="Times New Roman"/>
      <w:sz w:val="20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75A5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75A5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B6EAA"/>
    <w:pPr>
      <w:ind w:left="720"/>
      <w:contextualSpacing/>
    </w:pPr>
  </w:style>
  <w:style w:type="paragraph" w:customStyle="1" w:styleId="Default">
    <w:name w:val="Default"/>
    <w:rsid w:val="000D47E9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paragraph" w:customStyle="1" w:styleId="Normal1">
    <w:name w:val="Normal1"/>
    <w:rsid w:val="00DD6EA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DD6EAD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5Char">
    <w:name w:val="Título 5 Char"/>
    <w:basedOn w:val="Fontepargpadro"/>
    <w:link w:val="Ttulo5"/>
    <w:uiPriority w:val="1"/>
    <w:rsid w:val="00B045EF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40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40DA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A2410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445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456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445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4456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2B1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F5E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75259189564A409BE9B1E680EA9918" ma:contentTypeVersion="11" ma:contentTypeDescription="Crie um novo documento." ma:contentTypeScope="" ma:versionID="fbab2df7a7b493761f2837670d519459">
  <xsd:schema xmlns:xsd="http://www.w3.org/2001/XMLSchema" xmlns:xs="http://www.w3.org/2001/XMLSchema" xmlns:p="http://schemas.microsoft.com/office/2006/metadata/properties" xmlns:ns2="e60a475c-6b80-43b6-8adc-afe33afd6ea9" xmlns:ns3="f76c017e-c45c-413d-b65b-7c546762333a" targetNamespace="http://schemas.microsoft.com/office/2006/metadata/properties" ma:root="true" ma:fieldsID="c78e50f3dea8131c5afb1e53036aaf95" ns2:_="" ns3:_="">
    <xsd:import namespace="e60a475c-6b80-43b6-8adc-afe33afd6ea9"/>
    <xsd:import namespace="f76c017e-c45c-413d-b65b-7c5467623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a475c-6b80-43b6-8adc-afe33afd6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6f3fb4e8-0039-4ebb-8dac-0f2ebc2550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c017e-c45c-413d-b65b-7c546762333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d34be40-8eb5-4098-b78c-718fa417683b}" ma:internalName="TaxCatchAll" ma:showField="CatchAllData" ma:web="f76c017e-c45c-413d-b65b-7c54676233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0a475c-6b80-43b6-8adc-afe33afd6ea9">
      <Terms xmlns="http://schemas.microsoft.com/office/infopath/2007/PartnerControls"/>
    </lcf76f155ced4ddcb4097134ff3c332f>
    <TaxCatchAll xmlns="f76c017e-c45c-413d-b65b-7c546762333a" xsi:nil="true"/>
  </documentManagement>
</p:properties>
</file>

<file path=customXml/itemProps1.xml><?xml version="1.0" encoding="utf-8"?>
<ds:datastoreItem xmlns:ds="http://schemas.openxmlformats.org/officeDocument/2006/customXml" ds:itemID="{E09F76CC-8A8D-488B-8344-67535CE22C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331CFF-CFC9-490B-9417-1C0703079BE7}"/>
</file>

<file path=customXml/itemProps3.xml><?xml version="1.0" encoding="utf-8"?>
<ds:datastoreItem xmlns:ds="http://schemas.openxmlformats.org/officeDocument/2006/customXml" ds:itemID="{FF19BA92-4A0C-4295-BC26-820FF224377B}"/>
</file>

<file path=customXml/itemProps4.xml><?xml version="1.0" encoding="utf-8"?>
<ds:datastoreItem xmlns:ds="http://schemas.openxmlformats.org/officeDocument/2006/customXml" ds:itemID="{4F5F6ADF-83B0-40D7-BAD7-E749551346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1152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Controladoria-Geral da União</Company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de Aquino Terra</dc:creator>
  <cp:lastModifiedBy>Nelton Martins Yin Filho</cp:lastModifiedBy>
  <cp:revision>3</cp:revision>
  <dcterms:created xsi:type="dcterms:W3CDTF">2019-08-13T19:06:00Z</dcterms:created>
  <dcterms:modified xsi:type="dcterms:W3CDTF">2019-08-13T20:17:00Z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0x0101007975259189564A409BE9B1E680EA9918</vt:lpwstr>
  </property>
</Properties>
</file>